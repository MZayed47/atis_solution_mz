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AC" w:rsidRPr="00325462" w:rsidRDefault="00325462" w:rsidP="00325462">
      <w:pPr>
        <w:jc w:val="center"/>
        <w:rPr>
          <w:b/>
          <w:u w:val="single"/>
          <w:rPrChange w:id="0" w:author="Microsoft account" w:date="2023-12-05T23:45:00Z">
            <w:rPr/>
          </w:rPrChange>
        </w:rPr>
        <w:pPrChange w:id="1" w:author="Microsoft account" w:date="2023-12-05T23:45:00Z">
          <w:pPr/>
        </w:pPrChange>
      </w:pPr>
      <w:ins w:id="2" w:author="Microsoft account" w:date="2023-12-05T23:45:00Z">
        <w:r w:rsidRPr="00325462">
          <w:rPr>
            <w:b/>
            <w:sz w:val="36"/>
            <w:u w:val="single"/>
            <w:rPrChange w:id="3" w:author="Microsoft account" w:date="2023-12-05T23:45:00Z">
              <w:rPr/>
            </w:rPrChange>
          </w:rPr>
          <w:t>Answers</w:t>
        </w:r>
      </w:ins>
    </w:p>
    <w:p w:rsidR="004577F3" w:rsidDel="00325462" w:rsidRDefault="004577F3">
      <w:pPr>
        <w:rPr>
          <w:del w:id="4" w:author="Microsoft account" w:date="2023-12-05T23:45:00Z"/>
        </w:rPr>
      </w:pPr>
    </w:p>
    <w:p w:rsidR="004577F3" w:rsidRDefault="004577F3"/>
    <w:p w:rsidR="00804288" w:rsidRPr="00325462" w:rsidDel="00325462" w:rsidRDefault="00804288" w:rsidP="00804288">
      <w:pPr>
        <w:rPr>
          <w:del w:id="5" w:author="Microsoft account" w:date="2023-12-05T23:45:00Z"/>
          <w:b/>
          <w:u w:val="single"/>
        </w:rPr>
      </w:pPr>
      <w:r w:rsidRPr="00325462">
        <w:rPr>
          <w:b/>
          <w:sz w:val="28"/>
          <w:u w:val="single"/>
          <w:rPrChange w:id="6" w:author="Microsoft account" w:date="2023-12-05T23:45:00Z">
            <w:rPr>
              <w:b/>
              <w:sz w:val="32"/>
              <w:u w:val="single"/>
            </w:rPr>
          </w:rPrChange>
        </w:rPr>
        <w:t>Assignment Question:</w:t>
      </w:r>
    </w:p>
    <w:p w:rsidR="00804288" w:rsidRPr="00804288" w:rsidRDefault="00804288" w:rsidP="00804288"/>
    <w:p w:rsidR="00804288" w:rsidRPr="00804288" w:rsidRDefault="00804288" w:rsidP="00804288">
      <w:pPr>
        <w:rPr>
          <w:sz w:val="28"/>
        </w:rPr>
      </w:pPr>
      <w:r w:rsidRPr="00804288">
        <w:rPr>
          <w:sz w:val="28"/>
        </w:rPr>
        <w:t>Describe the most challenging AI problem or project you have worked on and the</w:t>
      </w:r>
    </w:p>
    <w:p w:rsidR="00804288" w:rsidRPr="00804288" w:rsidRDefault="00804288" w:rsidP="00804288">
      <w:r w:rsidRPr="00804288">
        <w:rPr>
          <w:sz w:val="28"/>
        </w:rPr>
        <w:t>approaches you took to solve it.</w:t>
      </w:r>
    </w:p>
    <w:p w:rsidR="004577F3" w:rsidRDefault="004577F3"/>
    <w:p w:rsidR="004577F3" w:rsidRPr="00325462" w:rsidRDefault="00804288">
      <w:pPr>
        <w:rPr>
          <w:b/>
          <w:u w:val="single"/>
        </w:rPr>
      </w:pPr>
      <w:r w:rsidRPr="00325462">
        <w:rPr>
          <w:b/>
          <w:sz w:val="28"/>
          <w:u w:val="single"/>
        </w:rPr>
        <w:t>Answer:</w:t>
      </w:r>
    </w:p>
    <w:p w:rsidR="004577F3" w:rsidRDefault="004577F3" w:rsidP="004577F3">
      <w:r w:rsidRPr="004577F3">
        <w:t>Recently I worked on Speech-to-Text Recognition project and had to Work with conversations happening between 6/7 persons. I had to identify each speaker separately and figure ut the full dialog of the conversation, I used hugging-face Automatic Speech Recognition (ASR) model for the task.</w:t>
      </w:r>
    </w:p>
    <w:p w:rsidR="004577F3" w:rsidRPr="004577F3" w:rsidRDefault="004577F3" w:rsidP="004577F3">
      <w:r>
        <w:t>The challenges were multiple</w:t>
      </w:r>
      <w:r w:rsidRPr="004577F3">
        <w:t xml:space="preserve">. Identifying individual speakers </w:t>
      </w:r>
      <w:r>
        <w:t>in</w:t>
      </w:r>
      <w:r w:rsidRPr="004577F3">
        <w:t xml:space="preserve"> simultaneous conversations required intricate speaker diarization techniques. To overcome this, I employed Hugging Face's ASR model, </w:t>
      </w:r>
      <w:r>
        <w:t>using</w:t>
      </w:r>
      <w:r w:rsidRPr="004577F3">
        <w:t xml:space="preserve"> its capabilities in speaker identification and clustering algorithms to distinguish speakers accurately.</w:t>
      </w:r>
    </w:p>
    <w:p w:rsidR="004577F3" w:rsidRPr="004577F3" w:rsidRDefault="004577F3" w:rsidP="004577F3">
      <w:r w:rsidRPr="004577F3">
        <w:t xml:space="preserve">Cross-talk and overlapping speech posed another </w:t>
      </w:r>
      <w:r>
        <w:t>problem</w:t>
      </w:r>
      <w:r w:rsidRPr="004577F3">
        <w:t xml:space="preserve">. I fine-tuned the model to adeptly transcribe simultaneous speech segments, using voice activity detection to isolate and </w:t>
      </w:r>
      <w:r>
        <w:t>transcribe individual talks</w:t>
      </w:r>
      <w:r w:rsidRPr="004577F3">
        <w:t xml:space="preserve"> within overlapping sections.</w:t>
      </w:r>
    </w:p>
    <w:p w:rsidR="004577F3" w:rsidRDefault="004577F3" w:rsidP="004577F3">
      <w:r>
        <w:t>I also had to apply</w:t>
      </w:r>
      <w:r w:rsidRPr="004577F3">
        <w:t xml:space="preserve"> preprocessing techniques like noise reduction and normalization</w:t>
      </w:r>
      <w:r>
        <w:t xml:space="preserve"> to omit unnecessary background noises, used amplitude parameters for it</w:t>
      </w:r>
      <w:r w:rsidRPr="004577F3">
        <w:t>.</w:t>
      </w:r>
    </w:p>
    <w:p w:rsidR="004577F3" w:rsidRPr="004577F3" w:rsidRDefault="004577F3" w:rsidP="004577F3">
      <w:r>
        <w:t>Overall, the project was interesting.</w:t>
      </w:r>
    </w:p>
    <w:p w:rsidR="004577F3" w:rsidRDefault="00E17821">
      <w:pPr>
        <w:rPr>
          <w:ins w:id="7" w:author="Microsoft account" w:date="2023-12-05T23:46:00Z"/>
        </w:rPr>
      </w:pPr>
      <w:ins w:id="8" w:author="Microsoft account" w:date="2023-12-05T23:45:00Z">
        <w:r>
          <w:t>Also working on several for</w:t>
        </w:r>
      </w:ins>
      <w:ins w:id="9" w:author="Microsoft account" w:date="2023-12-05T23:46:00Z">
        <w:r>
          <w:t>e</w:t>
        </w:r>
      </w:ins>
      <w:ins w:id="10" w:author="Microsoft account" w:date="2023-12-05T23:45:00Z">
        <w:r>
          <w:t>casting projects</w:t>
        </w:r>
      </w:ins>
      <w:ins w:id="11" w:author="Microsoft account" w:date="2023-12-05T23:46:00Z">
        <w:r>
          <w:t>. Studying and using Neural Prophet. The range of parameters are amazing.</w:t>
        </w:r>
      </w:ins>
    </w:p>
    <w:p w:rsidR="00E17821" w:rsidRDefault="00E17821">
      <w:bookmarkStart w:id="12" w:name="_GoBack"/>
      <w:bookmarkEnd w:id="12"/>
    </w:p>
    <w:sectPr w:rsidR="00E1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e825eef32fda55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83"/>
    <w:rsid w:val="00325462"/>
    <w:rsid w:val="004577F3"/>
    <w:rsid w:val="00804288"/>
    <w:rsid w:val="00A55C83"/>
    <w:rsid w:val="00D62FAC"/>
    <w:rsid w:val="00E1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A6DC3-FA2E-4997-AED5-F3A41A4F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color w:val="222222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2023-12-05T17:34:00Z</dcterms:created>
  <dcterms:modified xsi:type="dcterms:W3CDTF">2023-12-05T17:46:00Z</dcterms:modified>
</cp:coreProperties>
</file>